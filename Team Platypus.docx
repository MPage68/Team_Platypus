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ins w:author="Michael Page" w:id="1" w:date="2018-10-19T18:36:46Z">
              <w:r w:rsidDel="00000000" w:rsidR="00000000" w:rsidRPr="00000000">
                <w:fldChar w:fldCharType="begin"/>
              </w:r>
              <w:r w:rsidDel="00000000" w:rsidR="00000000" w:rsidRPr="00000000">
                <w:instrText xml:space="preserve">HYPERLINK "https://docs.google.com/document/d/1dPAQylLY9XlHI97g9GyF6I3M6ZPSUtbd-JIHo7ucysE/edit"</w:instrText>
              </w:r>
              <w:r w:rsidDel="00000000" w:rsidR="00000000" w:rsidRPr="00000000">
                <w:fldChar w:fldCharType="separate"/>
              </w:r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Pop Culture</w:t>
              </w:r>
              <w:r w:rsidDel="00000000" w:rsidR="00000000" w:rsidRPr="00000000">
                <w:fldChar w:fldCharType="end"/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ins w:author="Michael Page" w:id="2" w:date="2018-10-19T18:30:15Z">
              <w:r w:rsidDel="00000000" w:rsidR="00000000" w:rsidRPr="00000000">
                <w:rPr>
                  <w:rtl w:val="0"/>
                </w:rPr>
                <w:t xml:space="preserve">Contact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1688" cy="4405588"/>
            <wp:effectExtent b="0" l="0" r="0" t="0"/>
            <wp:docPr descr="Image result for platypus images free" id="2" name="image1.jpg"/>
            <a:graphic>
              <a:graphicData uri="http://schemas.openxmlformats.org/drawingml/2006/picture">
                <pic:pic>
                  <pic:nvPicPr>
                    <pic:cNvPr descr="Image result for platypus images fre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4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4888" cy="29718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  <w:sectPrChange w:author="Michael Page" w:id="0" w:date="2018-10-19T18:16:1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rPr>
        <w:ins w:author="Michael Page" w:id="4" w:date="2018-10-19T18:16:12Z"/>
        <w:rPrChange w:author="Michael Page" w:id="0" w:date="2018-10-19T18:16:12Z">
          <w:rPr>
            <w:i w:val="1"/>
            <w:sz w:val="60"/>
            <w:szCs w:val="60"/>
          </w:rPr>
        </w:rPrChange>
      </w:rPr>
    </w:pPr>
    <w:ins w:author="Michael Page" w:id="4" w:date="2018-10-19T18:16:1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rPr>
        <w:rFonts w:ascii="Calibri" w:cs="Calibri" w:eastAsia="Calibri" w:hAnsi="Calibri"/>
        <w:sz w:val="48"/>
        <w:szCs w:val="48"/>
        <w:rPrChange w:author="Michael Page" w:id="3" w:date="2018-10-19T18:27:38Z">
          <w:rPr>
            <w:i w:val="1"/>
            <w:sz w:val="60"/>
            <w:szCs w:val="60"/>
          </w:rPr>
        </w:rPrChange>
      </w:rPr>
    </w:pPr>
    <w:r w:rsidDel="00000000" w:rsidR="00000000" w:rsidRPr="00000000">
      <w:rPr>
        <w:rFonts w:ascii="Calibri" w:cs="Calibri" w:eastAsia="Calibri" w:hAnsi="Calibri"/>
        <w:sz w:val="48"/>
        <w:szCs w:val="48"/>
        <w:rtl w:val="0"/>
        <w:rPrChange w:author="Michael Page" w:id="3" w:date="2018-10-19T18:27:38Z">
          <w:rPr>
            <w:i w:val="1"/>
            <w:sz w:val="60"/>
            <w:szCs w:val="60"/>
          </w:rPr>
        </w:rPrChange>
      </w:rPr>
      <w:t xml:space="preserve">The Platypus:ElectricBeaverDuck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679P8Z6-_JfzbfbAkH2Fj1RZ-xb6LLWCM0xeWfzayg/ed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